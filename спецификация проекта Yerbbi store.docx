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4C" w:rsidRDefault="001E4B07" w:rsidP="001E4B07">
      <w:pPr>
        <w:pStyle w:val="a3"/>
        <w:numPr>
          <w:ilvl w:val="0"/>
          <w:numId w:val="1"/>
        </w:numPr>
        <w:rPr>
          <w:lang w:val="en-US"/>
        </w:rPr>
      </w:pPr>
      <w:r>
        <w:t>Наименование проекта:</w:t>
      </w:r>
      <w:r>
        <w:rPr>
          <w:lang w:val="en-US"/>
        </w:rPr>
        <w:t xml:space="preserve"> </w:t>
      </w:r>
      <w:del w:id="0" w:author="Елизавета" w:date="2023-10-19T21:40:00Z">
        <w:r w:rsidDel="00FB353B">
          <w:rPr>
            <w:lang w:val="en-US"/>
          </w:rPr>
          <w:delText>FuruncoolBao</w:delText>
        </w:r>
      </w:del>
      <w:proofErr w:type="spellStart"/>
      <w:ins w:id="1" w:author="Елизавета" w:date="2023-10-19T21:40:00Z">
        <w:r w:rsidR="00FB353B">
          <w:rPr>
            <w:lang w:val="en-US"/>
          </w:rPr>
          <w:t>Yerbbi</w:t>
        </w:r>
        <w:proofErr w:type="spellEnd"/>
        <w:r w:rsidR="00FB353B">
          <w:rPr>
            <w:lang w:val="en-US"/>
          </w:rPr>
          <w:t xml:space="preserve"> store</w:t>
        </w:r>
      </w:ins>
    </w:p>
    <w:p w:rsidR="00FB353B" w:rsidRDefault="001E4B07" w:rsidP="00FB353B">
      <w:pPr>
        <w:pStyle w:val="a3"/>
        <w:numPr>
          <w:ilvl w:val="0"/>
          <w:numId w:val="1"/>
        </w:numPr>
        <w:rPr>
          <w:ins w:id="2" w:author="Елизавета" w:date="2023-10-19T21:42:00Z"/>
        </w:rPr>
        <w:pPrChange w:id="3" w:author="Елизавета" w:date="2023-10-19T21:42:00Z">
          <w:pPr>
            <w:pStyle w:val="a3"/>
            <w:numPr>
              <w:numId w:val="1"/>
            </w:numPr>
            <w:ind w:hanging="360"/>
          </w:pPr>
        </w:pPrChange>
      </w:pPr>
      <w:r>
        <w:t xml:space="preserve">Описание проекта: интернет-магазин различных товаров, российский аналог всем известному </w:t>
      </w:r>
      <w:proofErr w:type="spellStart"/>
      <w:ins w:id="4" w:author="Нечаева Елизавета" w:date="2023-10-16T16:59:00Z">
        <w:r>
          <w:rPr>
            <w:lang w:val="en-US"/>
          </w:rPr>
          <w:t>TaoBao</w:t>
        </w:r>
        <w:proofErr w:type="spellEnd"/>
        <w:r>
          <w:t xml:space="preserve">. Функционал включает в себя покупку и продажу </w:t>
        </w:r>
      </w:ins>
      <w:ins w:id="5" w:author="Елизавета" w:date="2023-10-19T21:42:00Z">
        <w:r w:rsidR="00FB353B">
          <w:rPr>
            <w:rPrChange w:id="6" w:author="Елизавета" w:date="2023-10-19T21:42:00Z">
              <w:rPr/>
            </w:rPrChange>
          </w:rPr>
          <w:t>одежды и аксессуаров</w:t>
        </w:r>
        <w:r w:rsidR="00FB353B">
          <w:t>.</w:t>
        </w:r>
      </w:ins>
    </w:p>
    <w:p w:rsidR="001E4B07" w:rsidDel="00FB353B" w:rsidRDefault="00FB353B" w:rsidP="00FB353B">
      <w:pPr>
        <w:pStyle w:val="a3"/>
        <w:rPr>
          <w:ins w:id="7" w:author="Нечаева Елизавета" w:date="2023-10-16T17:02:00Z"/>
          <w:del w:id="8" w:author="Елизавета" w:date="2023-10-19T21:42:00Z"/>
        </w:rPr>
        <w:pPrChange w:id="9" w:author="Елизавета" w:date="2023-10-19T21:42:00Z">
          <w:pPr>
            <w:pStyle w:val="a3"/>
            <w:numPr>
              <w:numId w:val="1"/>
            </w:numPr>
            <w:ind w:hanging="360"/>
          </w:pPr>
        </w:pPrChange>
      </w:pPr>
      <w:ins w:id="10" w:author="Елизавета" w:date="2023-10-19T21:42:00Z">
        <w:r w:rsidRPr="00FB353B">
          <w:rPr>
            <w:rPrChange w:id="11" w:author="Елизавета" w:date="2023-10-19T21:42:00Z">
              <w:rPr>
                <w:lang w:val="en-US"/>
              </w:rPr>
            </w:rPrChange>
          </w:rPr>
          <w:t xml:space="preserve"> </w:t>
        </w:r>
      </w:ins>
      <w:ins w:id="12" w:author="Нечаева Елизавета" w:date="2023-10-16T16:59:00Z">
        <w:del w:id="13" w:author="Елизавета" w:date="2023-10-19T21:42:00Z">
          <w:r w:rsidR="001E4B07" w:rsidDel="00FB353B">
            <w:delText xml:space="preserve">товаров </w:delText>
          </w:r>
        </w:del>
      </w:ins>
      <w:ins w:id="14" w:author="Нечаева Елизавета" w:date="2023-10-16T17:00:00Z">
        <w:del w:id="15" w:author="Елизавета" w:date="2023-10-19T21:41:00Z">
          <w:r w:rsidR="001E4B07" w:rsidDel="00FB353B">
            <w:delText>(пользователи могут искать и покупать товары различных категорий, таким как одежда, электроника, бытовая техника и тд.</w:delText>
          </w:r>
        </w:del>
      </w:ins>
      <w:ins w:id="16" w:author="Нечаева Елизавета" w:date="2023-10-16T17:01:00Z">
        <w:del w:id="17" w:author="Елизавета" w:date="2023-10-19T21:41:00Z">
          <w:r w:rsidR="001E4B07" w:rsidDel="00FB353B">
            <w:delText xml:space="preserve">), </w:delText>
          </w:r>
        </w:del>
        <w:del w:id="18" w:author="Елизавета" w:date="2023-10-19T21:42:00Z">
          <w:r w:rsidR="001E4B07" w:rsidDel="00FB353B">
            <w:delText>отзывы и рейтинги(отзывы покупателей о товарах), услуги доставки(доставка по всей России)</w:delText>
          </w:r>
        </w:del>
      </w:ins>
    </w:p>
    <w:p w:rsidR="001E4B07" w:rsidRDefault="001E4B07" w:rsidP="00FB353B">
      <w:pPr>
        <w:pStyle w:val="a3"/>
        <w:rPr>
          <w:ins w:id="19" w:author="Нечаева Елизавета" w:date="2023-10-16T17:05:00Z"/>
        </w:rPr>
        <w:pPrChange w:id="20" w:author="Елизавета" w:date="2023-10-19T21:42:00Z">
          <w:pPr>
            <w:pStyle w:val="a3"/>
            <w:numPr>
              <w:numId w:val="1"/>
            </w:numPr>
            <w:ind w:hanging="360"/>
          </w:pPr>
        </w:pPrChange>
      </w:pPr>
      <w:ins w:id="21" w:author="Нечаева Елизавета" w:date="2023-10-16T17:02:00Z">
        <w:r>
          <w:t>Составляющие сайта:</w:t>
        </w:r>
      </w:ins>
      <w:ins w:id="22" w:author="Нечаева Елизавета" w:date="2023-10-16T17:03:00Z">
        <w:r>
          <w:t xml:space="preserve">1) главная страница, содержащая информацию о </w:t>
        </w:r>
        <w:del w:id="23" w:author="Елизавета" w:date="2023-10-19T21:42:00Z">
          <w:r w:rsidDel="00FB353B">
            <w:delText>самых популярных товарах</w:delText>
          </w:r>
        </w:del>
      </w:ins>
      <w:ins w:id="24" w:author="Елизавета" w:date="2023-10-19T21:42:00Z">
        <w:r w:rsidR="00FB353B">
          <w:t>всех вещах</w:t>
        </w:r>
      </w:ins>
      <w:ins w:id="25" w:author="Нечаева Елизавета" w:date="2023-10-16T17:04:00Z">
        <w:r>
          <w:t>, 2)</w:t>
        </w:r>
        <w:del w:id="26" w:author="Елизавета" w:date="2023-10-19T21:43:00Z">
          <w:r w:rsidDel="00FB353B">
            <w:delText>панель навигации по сайту, категории товаров, 3)</w:delText>
          </w:r>
        </w:del>
        <w:r>
          <w:t xml:space="preserve">строка поиска товаров, </w:t>
        </w:r>
      </w:ins>
      <w:ins w:id="27" w:author="Елизавета" w:date="2023-10-19T21:43:00Z">
        <w:r w:rsidR="00FB353B">
          <w:t>3</w:t>
        </w:r>
      </w:ins>
      <w:ins w:id="28" w:author="Нечаева Елизавета" w:date="2023-10-16T17:04:00Z">
        <w:del w:id="29" w:author="Елизавета" w:date="2023-10-19T21:43:00Z">
          <w:r w:rsidDel="00FB353B">
            <w:delText>4</w:delText>
          </w:r>
        </w:del>
        <w:r>
          <w:t xml:space="preserve">) корзина покупок, </w:t>
        </w:r>
      </w:ins>
      <w:ins w:id="30" w:author="Елизавета" w:date="2023-10-19T21:43:00Z">
        <w:r w:rsidR="00FB353B">
          <w:t>4</w:t>
        </w:r>
      </w:ins>
      <w:ins w:id="31" w:author="Нечаева Елизавета" w:date="2023-10-16T17:04:00Z">
        <w:del w:id="32" w:author="Елизавета" w:date="2023-10-19T21:43:00Z">
          <w:r w:rsidDel="00FB353B">
            <w:delText>5</w:delText>
          </w:r>
        </w:del>
        <w:r>
          <w:t>) личный кабинет</w:t>
        </w:r>
      </w:ins>
      <w:ins w:id="33" w:author="Нечаева Елизавета" w:date="2023-10-16T17:05:00Z">
        <w:del w:id="34" w:author="Елизавета" w:date="2023-10-19T21:43:00Z">
          <w:r w:rsidDel="00FB353B">
            <w:delText>, 6) подвал с информацией о сайте и тд., 7)окно для отзывов клиентов</w:delText>
          </w:r>
        </w:del>
      </w:ins>
    </w:p>
    <w:p w:rsidR="001E4B07" w:rsidRPr="001E4B07" w:rsidRDefault="003A4596">
      <w:pPr>
        <w:pStyle w:val="a3"/>
        <w:numPr>
          <w:ilvl w:val="0"/>
          <w:numId w:val="1"/>
        </w:numPr>
      </w:pPr>
      <w:ins w:id="35" w:author="Елизавета" w:date="2023-10-19T21:51:00Z"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9984" behindDoc="0" locked="0" layoutInCell="1" allowOverlap="1" wp14:anchorId="684265DD" wp14:editId="564AC8BE">
                  <wp:simplePos x="0" y="0"/>
                  <wp:positionH relativeFrom="column">
                    <wp:posOffset>4406265</wp:posOffset>
                  </wp:positionH>
                  <wp:positionV relativeFrom="paragraph">
                    <wp:posOffset>164465</wp:posOffset>
                  </wp:positionV>
                  <wp:extent cx="1028700" cy="263347"/>
                  <wp:effectExtent l="0" t="0" r="19050" b="22860"/>
                  <wp:wrapNone/>
                  <wp:docPr id="17" name="Надпись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596" w:rsidRPr="003A4596" w:rsidRDefault="003A4596" w:rsidP="003A4596">
                              <w:pPr>
                                <w:rPr>
                                  <w:rPrChange w:id="36" w:author="Елизавета" w:date="2023-10-19T21:52:00Z">
                                    <w:rPr/>
                                  </w:rPrChange>
                                </w:rPr>
                              </w:pPr>
                              <w:ins w:id="37" w:author="Нечаева Елизавета" w:date="2023-10-16T17:08:00Z">
                                <w:del w:id="38" w:author="Елизавета" w:date="2023-10-19T21:48:00Z">
                                  <w:r w:rsidDel="00FB353B">
                                    <w:rPr>
                                      <w:lang w:val="en-US"/>
                                    </w:rPr>
                                    <w:delText>Popular_products_block</w:delText>
                                  </w:r>
                                </w:del>
                              </w:ins>
                              <w:ins w:id="39" w:author="Елизавета" w:date="2023-10-19T21:52:00Z">
                                <w:r>
                                  <w:t>избранное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84265D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26" type="#_x0000_t202" style="position:absolute;left:0;text-align:left;margin-left:346.95pt;margin-top:12.95pt;width:81pt;height:20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" filled="f" strokeweight=".5pt">
                  <v:textbox>
                    <w:txbxContent>
                      <w:p w:rsidR="003A4596" w:rsidRPr="003A4596" w:rsidRDefault="003A4596" w:rsidP="003A4596">
                        <w:pPr>
                          <w:rPr>
                            <w:rPrChange w:id="40" w:author="Елизавета" w:date="2023-10-19T21:52:00Z">
                              <w:rPr/>
                            </w:rPrChange>
                          </w:rPr>
                        </w:pPr>
                        <w:ins w:id="41" w:author="Нечаева Елизавета" w:date="2023-10-16T17:08:00Z">
                          <w:del w:id="42" w:author="Елизавета" w:date="2023-10-19T21:48:00Z">
                            <w:r w:rsidDel="00FB353B">
                              <w:rPr>
                                <w:lang w:val="en-US"/>
                              </w:rPr>
                              <w:delText>Popular_products_block</w:delText>
                            </w:r>
                          </w:del>
                        </w:ins>
                        <w:ins w:id="43" w:author="Елизавета" w:date="2023-10-19T21:52:00Z">
                          <w:r>
                            <w:t>избранное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44" w:author="Елизавета" w:date="2023-10-19T21:50:00Z"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6417FA94" wp14:editId="06F4FBBC">
                  <wp:simplePos x="0" y="0"/>
                  <wp:positionH relativeFrom="column">
                    <wp:posOffset>3110865</wp:posOffset>
                  </wp:positionH>
                  <wp:positionV relativeFrom="paragraph">
                    <wp:posOffset>126365</wp:posOffset>
                  </wp:positionV>
                  <wp:extent cx="1280160" cy="371475"/>
                  <wp:effectExtent l="0" t="0" r="15240" b="28575"/>
                  <wp:wrapNone/>
                  <wp:docPr id="14" name="Прямоугольник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8016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A6FC639" id="Прямоугольник 14" o:spid="_x0000_s1026" style="position:absolute;margin-left:244.95pt;margin-top:9.95pt;width:100.8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" fillcolor="#5b9bd5 [3204]" strokecolor="#1f4d78 [1604]" strokeweight="1pt"/>
              </w:pict>
            </mc:Fallback>
          </mc:AlternateContent>
        </w:r>
      </w:ins>
      <w:ins w:id="45" w:author="Елизавета" w:date="2023-10-19T21:51:00Z"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3DF79266" wp14:editId="5DB817EA">
                  <wp:simplePos x="0" y="0"/>
                  <wp:positionH relativeFrom="column">
                    <wp:posOffset>4404360</wp:posOffset>
                  </wp:positionH>
                  <wp:positionV relativeFrom="paragraph">
                    <wp:posOffset>128905</wp:posOffset>
                  </wp:positionV>
                  <wp:extent cx="1234440" cy="371475"/>
                  <wp:effectExtent l="0" t="0" r="22860" b="28575"/>
                  <wp:wrapNone/>
                  <wp:docPr id="16" name="Прямоугольник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23444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1AB471" id="Прямоугольник 16" o:spid="_x0000_s1026" style="position:absolute;margin-left:346.8pt;margin-top:10.15pt;width:97.2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" fillcolor="#5b9bd5 [3204]" strokecolor="#1f4d78 [1604]" strokeweight="1pt"/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446FCEC2" wp14:editId="105BCA90">
                  <wp:simplePos x="0" y="0"/>
                  <wp:positionH relativeFrom="column">
                    <wp:posOffset>3133725</wp:posOffset>
                  </wp:positionH>
                  <wp:positionV relativeFrom="paragraph">
                    <wp:posOffset>172085</wp:posOffset>
                  </wp:positionV>
                  <wp:extent cx="1028700" cy="263347"/>
                  <wp:effectExtent l="0" t="0" r="19050" b="2286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28700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596" w:rsidRPr="003A4596" w:rsidRDefault="003A4596" w:rsidP="003A4596">
                              <w:pPr>
                                <w:rPr>
                                  <w:rPrChange w:id="46" w:author="Елизавета" w:date="2023-10-19T21:51:00Z">
                                    <w:rPr/>
                                  </w:rPrChange>
                                </w:rPr>
                              </w:pPr>
                              <w:ins w:id="47" w:author="Нечаева Елизавета" w:date="2023-10-16T17:08:00Z">
                                <w:del w:id="48" w:author="Елизавета" w:date="2023-10-19T21:48:00Z">
                                  <w:r w:rsidDel="00FB353B">
                                    <w:rPr>
                                      <w:lang w:val="en-US"/>
                                    </w:rPr>
                                    <w:delText>Popular_products_block</w:delText>
                                  </w:r>
                                </w:del>
                              </w:ins>
                              <w:ins w:id="49" w:author="Елизавета" w:date="2023-10-19T21:51:00Z">
                                <w:r>
                                  <w:t>Кор</w:t>
                                </w:r>
                                <w:bookmarkStart w:id="50" w:name="_GoBack"/>
                                <w:bookmarkEnd w:id="50"/>
                                <w:r>
                                  <w:t>зина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446FCEC2" id="Надпись 15" o:spid="_x0000_s1027" type="#_x0000_t202" style="position:absolute;left:0;text-align:left;margin-left:246.75pt;margin-top:13.55pt;width:81pt;height:20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" filled="f" strokeweight=".5pt">
                  <v:textbox>
                    <w:txbxContent>
                      <w:p w:rsidR="003A4596" w:rsidRPr="003A4596" w:rsidRDefault="003A4596" w:rsidP="003A4596">
                        <w:pPr>
                          <w:rPr>
                            <w:rPrChange w:id="51" w:author="Елизавета" w:date="2023-10-19T21:51:00Z">
                              <w:rPr/>
                            </w:rPrChange>
                          </w:rPr>
                        </w:pPr>
                        <w:ins w:id="52" w:author="Нечаева Елизавета" w:date="2023-10-16T17:08:00Z">
                          <w:del w:id="53" w:author="Елизавета" w:date="2023-10-19T21:48:00Z">
                            <w:r w:rsidDel="00FB353B">
                              <w:rPr>
                                <w:lang w:val="en-US"/>
                              </w:rPr>
                              <w:delText>Popular_products_block</w:delText>
                            </w:r>
                          </w:del>
                        </w:ins>
                        <w:ins w:id="54" w:author="Елизавета" w:date="2023-10-19T21:51:00Z">
                          <w:r>
                            <w:t>Кор</w:t>
                          </w:r>
                          <w:bookmarkStart w:id="55" w:name="_GoBack"/>
                          <w:bookmarkEnd w:id="55"/>
                          <w:r>
                            <w:t>зина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56" w:author="Нечаева Елизавета" w:date="2023-10-16T17:05:00Z"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76A0E0" wp14:editId="5E066B71">
                  <wp:simplePos x="0" y="0"/>
                  <wp:positionH relativeFrom="column">
                    <wp:posOffset>481964</wp:posOffset>
                  </wp:positionH>
                  <wp:positionV relativeFrom="paragraph">
                    <wp:posOffset>126365</wp:posOffset>
                  </wp:positionV>
                  <wp:extent cx="2596515" cy="371475"/>
                  <wp:effectExtent l="0" t="0" r="13335" b="28575"/>
                  <wp:wrapNone/>
                  <wp:docPr id="1" name="Прямоугольник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9651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2717091" id="Прямоугольник 1" o:spid="_x0000_s1026" style="position:absolute;margin-left:37.95pt;margin-top:9.95pt;width:204.4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" fillcolor="#5b9bd5 [3204]" strokecolor="#1f4d78 [1604]" strokeweight="1pt"/>
              </w:pict>
            </mc:Fallback>
          </mc:AlternateContent>
        </w:r>
      </w:ins>
      <w:ins w:id="57" w:author="Нечаева Елизавета" w:date="2023-10-16T17:08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754C57D" wp14:editId="4A29146A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1128395</wp:posOffset>
                  </wp:positionV>
                  <wp:extent cx="2092147" cy="263347"/>
                  <wp:effectExtent l="0" t="0" r="22860" b="2286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2147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E1A" w:rsidRPr="003A4596" w:rsidRDefault="002728BD" w:rsidP="00B97E1A">
                              <w:pPr>
                                <w:rPr>
                                  <w:rPrChange w:id="58" w:author="Елизавета" w:date="2023-10-19T21:54:00Z">
                                    <w:rPr/>
                                  </w:rPrChange>
                                </w:rPr>
                              </w:pPr>
                              <w:ins w:id="59" w:author="Нечаева Елизавета" w:date="2023-10-16T17:09:00Z">
                                <w:del w:id="60" w:author="Елизавета" w:date="2023-10-19T21:54:00Z">
                                  <w:r w:rsidDel="003A4596">
                                    <w:rPr>
                                      <w:lang w:val="en-US"/>
                                    </w:rPr>
                                    <w:delText>Products_block</w:delText>
                                  </w:r>
                                </w:del>
                              </w:ins>
                              <w:ins w:id="61" w:author="Елизавета" w:date="2023-10-19T21:54:00Z">
                                <w:r w:rsidR="003A4596">
                                  <w:t>Вещи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754C57D" id="Надпись 11" o:spid="_x0000_s1028" type="#_x0000_t202" style="position:absolute;left:0;text-align:left;margin-left:42pt;margin-top:88.85pt;width:164.75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" filled="f" strokeweight=".5pt">
                  <v:textbox>
                    <w:txbxContent>
                      <w:p w:rsidR="00B97E1A" w:rsidRPr="003A4596" w:rsidRDefault="002728BD" w:rsidP="00B97E1A">
                        <w:pPr>
                          <w:rPr>
                            <w:rPrChange w:id="62" w:author="Елизавета" w:date="2023-10-19T21:54:00Z">
                              <w:rPr/>
                            </w:rPrChange>
                          </w:rPr>
                        </w:pPr>
                        <w:ins w:id="63" w:author="Нечаева Елизавета" w:date="2023-10-16T17:09:00Z">
                          <w:del w:id="64" w:author="Елизавета" w:date="2023-10-19T21:54:00Z">
                            <w:r w:rsidDel="003A4596">
                              <w:rPr>
                                <w:lang w:val="en-US"/>
                              </w:rPr>
                              <w:delText>Products_block</w:delText>
                            </w:r>
                          </w:del>
                        </w:ins>
                        <w:ins w:id="65" w:author="Елизавета" w:date="2023-10-19T21:54:00Z">
                          <w:r w:rsidR="003A4596">
                            <w:t>Вещи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66" w:author="Нечаева Елизавета" w:date="2023-10-16T17:07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50115B4" wp14:editId="35AA6326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1071245</wp:posOffset>
                  </wp:positionV>
                  <wp:extent cx="5200650" cy="1633855"/>
                  <wp:effectExtent l="0" t="0" r="19050" b="23495"/>
                  <wp:wrapNone/>
                  <wp:docPr id="6" name="Прямоугольник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00650" cy="1633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DB01452" id="Прямоугольник 6" o:spid="_x0000_s1026" style="position:absolute;margin-left:37.95pt;margin-top:84.35pt;width:409.5pt;height:12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" fillcolor="#5b9bd5 [3204]" strokecolor="#1f4d78 [1604]" strokeweight="1pt"/>
              </w:pict>
            </mc:Fallback>
          </mc:AlternateContent>
        </w:r>
      </w:ins>
      <w:ins w:id="67" w:author="Нечаева Елизавета" w:date="2023-10-16T17:06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4AA6A97" wp14:editId="78C80F20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184785</wp:posOffset>
                  </wp:positionV>
                  <wp:extent cx="2092147" cy="263347"/>
                  <wp:effectExtent l="0" t="0" r="22860" b="2286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2147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FCC" w:rsidRPr="003A4596" w:rsidRDefault="00FB353B">
                              <w:pPr>
                                <w:rPr>
                                  <w:rPrChange w:id="68" w:author="Елизавета" w:date="2023-10-19T21:52:00Z">
                                    <w:rPr/>
                                  </w:rPrChange>
                                </w:rPr>
                              </w:pPr>
                              <w:ins w:id="69" w:author="Нечаева Елизавета" w:date="2023-10-16T17:06:00Z">
                                <w:del w:id="70" w:author="Елизавета" w:date="2023-10-19T21:52:00Z">
                                  <w:r w:rsidDel="003A4596">
                                    <w:rPr>
                                      <w:lang w:val="en-US"/>
                                    </w:rPr>
                                    <w:delText>H</w:delText>
                                  </w:r>
                                  <w:r w:rsidR="009F5FCC" w:rsidDel="003A4596">
                                    <w:rPr>
                                      <w:lang w:val="en-US"/>
                                    </w:rPr>
                                    <w:delText>eade</w:delText>
                                  </w:r>
                                </w:del>
                              </w:ins>
                              <w:ins w:id="71" w:author="Елизавета" w:date="2023-10-19T21:52:00Z">
                                <w:r w:rsidR="003A4596">
                                  <w:t>лого</w:t>
                                </w:r>
                              </w:ins>
                              <w:ins w:id="72" w:author="Нечаева Елизавета" w:date="2023-10-16T17:06:00Z">
                                <w:del w:id="73" w:author="Елизавета" w:date="2023-10-19T21:52:00Z">
                                  <w:r w:rsidR="009F5FCC" w:rsidDel="003A4596">
                                    <w:rPr>
                                      <w:lang w:val="en-US"/>
                                    </w:rPr>
                                    <w:delText>r</w:delText>
                                  </w:r>
                                </w:del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4AA6A97" id="Надпись 2" o:spid="_x0000_s1029" type="#_x0000_t202" style="position:absolute;left:0;text-align:left;margin-left:45.6pt;margin-top:14.55pt;width:164.7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" filled="f" strokeweight=".5pt">
                  <v:textbox>
                    <w:txbxContent>
                      <w:p w:rsidR="009F5FCC" w:rsidRPr="003A4596" w:rsidRDefault="00FB353B">
                        <w:pPr>
                          <w:rPr>
                            <w:rPrChange w:id="74" w:author="Елизавета" w:date="2023-10-19T21:52:00Z">
                              <w:rPr/>
                            </w:rPrChange>
                          </w:rPr>
                        </w:pPr>
                        <w:ins w:id="75" w:author="Нечаева Елизавета" w:date="2023-10-16T17:06:00Z">
                          <w:del w:id="76" w:author="Елизавета" w:date="2023-10-19T21:52:00Z">
                            <w:r w:rsidDel="003A4596">
                              <w:rPr>
                                <w:lang w:val="en-US"/>
                              </w:rPr>
                              <w:delText>H</w:delText>
                            </w:r>
                            <w:r w:rsidR="009F5FCC" w:rsidDel="003A4596">
                              <w:rPr>
                                <w:lang w:val="en-US"/>
                              </w:rPr>
                              <w:delText>eade</w:delText>
                            </w:r>
                          </w:del>
                        </w:ins>
                        <w:ins w:id="77" w:author="Елизавета" w:date="2023-10-19T21:52:00Z">
                          <w:r w:rsidR="003A4596">
                            <w:t>лого</w:t>
                          </w:r>
                        </w:ins>
                        <w:ins w:id="78" w:author="Нечаева Елизавета" w:date="2023-10-16T17:06:00Z">
                          <w:del w:id="79" w:author="Елизавета" w:date="2023-10-19T21:52:00Z">
                            <w:r w:rsidR="009F5FCC" w:rsidDel="003A4596">
                              <w:rPr>
                                <w:lang w:val="en-US"/>
                              </w:rPr>
                              <w:delText>r</w:delText>
                            </w:r>
                          </w:del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DF92A86" wp14:editId="4AE11FBC">
                  <wp:simplePos x="0" y="0"/>
                  <wp:positionH relativeFrom="column">
                    <wp:posOffset>3122295</wp:posOffset>
                  </wp:positionH>
                  <wp:positionV relativeFrom="paragraph">
                    <wp:posOffset>524510</wp:posOffset>
                  </wp:positionV>
                  <wp:extent cx="2552243" cy="534009"/>
                  <wp:effectExtent l="0" t="0" r="19685" b="19050"/>
                  <wp:wrapNone/>
                  <wp:docPr id="5" name="Прямоугольник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552243" cy="5340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6AA6E" id="Прямоугольник 5" o:spid="_x0000_s1026" style="position:absolute;margin-left:245.85pt;margin-top:41.3pt;width:200.95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" fillcolor="#5b9bd5 [3204]" strokecolor="#1f4d78 [1604]" strokeweight="1pt"/>
              </w:pict>
            </mc:Fallback>
          </mc:AlternateContent>
        </w:r>
      </w:ins>
      <w:ins w:id="80" w:author="Нечаева Елизавета" w:date="2023-10-16T17:08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398B4CF5" wp14:editId="30142ECB">
                  <wp:simplePos x="0" y="0"/>
                  <wp:positionH relativeFrom="column">
                    <wp:posOffset>3160395</wp:posOffset>
                  </wp:positionH>
                  <wp:positionV relativeFrom="paragraph">
                    <wp:posOffset>619760</wp:posOffset>
                  </wp:positionV>
                  <wp:extent cx="2092147" cy="263347"/>
                  <wp:effectExtent l="0" t="0" r="22860" b="22860"/>
                  <wp:wrapNone/>
                  <wp:docPr id="10" name="Надпись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2147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E1A" w:rsidRPr="00FB353B" w:rsidRDefault="002728BD" w:rsidP="00B97E1A">
                              <w:pPr>
                                <w:rPr>
                                  <w:rPrChange w:id="81" w:author="Елизавета" w:date="2023-10-19T21:49:00Z">
                                    <w:rPr/>
                                  </w:rPrChange>
                                </w:rPr>
                              </w:pPr>
                              <w:ins w:id="82" w:author="Нечаева Елизавета" w:date="2023-10-16T17:08:00Z">
                                <w:del w:id="83" w:author="Елизавета" w:date="2023-10-19T21:49:00Z">
                                  <w:r w:rsidDel="00FB353B">
                                    <w:rPr>
                                      <w:lang w:val="en-US"/>
                                    </w:rPr>
                                    <w:delText>Filtres_block</w:delText>
                                  </w:r>
                                </w:del>
                              </w:ins>
                              <w:ins w:id="84" w:author="Елизавета" w:date="2023-10-19T21:49:00Z">
                                <w:r w:rsidR="00FB353B">
                                  <w:t>Строка поиска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398B4CF5" id="Надпись 10" o:spid="_x0000_s1030" type="#_x0000_t202" style="position:absolute;left:0;text-align:left;margin-left:248.85pt;margin-top:48.8pt;width:164.75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" filled="f" strokeweight=".5pt">
                  <v:textbox>
                    <w:txbxContent>
                      <w:p w:rsidR="00B97E1A" w:rsidRPr="00FB353B" w:rsidRDefault="002728BD" w:rsidP="00B97E1A">
                        <w:pPr>
                          <w:rPr>
                            <w:rPrChange w:id="85" w:author="Елизавета" w:date="2023-10-19T21:49:00Z">
                              <w:rPr/>
                            </w:rPrChange>
                          </w:rPr>
                        </w:pPr>
                        <w:ins w:id="86" w:author="Нечаева Елизавета" w:date="2023-10-16T17:08:00Z">
                          <w:del w:id="87" w:author="Елизавета" w:date="2023-10-19T21:49:00Z">
                            <w:r w:rsidDel="00FB353B">
                              <w:rPr>
                                <w:lang w:val="en-US"/>
                              </w:rPr>
                              <w:delText>Filtres_block</w:delText>
                            </w:r>
                          </w:del>
                        </w:ins>
                        <w:ins w:id="88" w:author="Елизавета" w:date="2023-10-19T21:49:00Z">
                          <w:r w:rsidR="00FB353B">
                            <w:t>Строка поиска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89" w:author="Нечаева Елизавета" w:date="2023-10-16T17:07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1153E8C8" wp14:editId="5B15FBA0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589280</wp:posOffset>
                  </wp:positionV>
                  <wp:extent cx="2092147" cy="263347"/>
                  <wp:effectExtent l="0" t="0" r="22860" b="2286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2147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E1A" w:rsidRPr="00FB353B" w:rsidRDefault="002728BD" w:rsidP="00B97E1A">
                              <w:pPr>
                                <w:rPr>
                                  <w:rPrChange w:id="90" w:author="Елизавета" w:date="2023-10-19T21:50:00Z">
                                    <w:rPr/>
                                  </w:rPrChange>
                                </w:rPr>
                              </w:pPr>
                              <w:ins w:id="91" w:author="Нечаева Елизавета" w:date="2023-10-16T17:08:00Z">
                                <w:del w:id="92" w:author="Елизавета" w:date="2023-10-19T21:48:00Z">
                                  <w:r w:rsidDel="00FB353B">
                                    <w:rPr>
                                      <w:lang w:val="en-US"/>
                                    </w:rPr>
                                    <w:delText>Popular_products_block</w:delText>
                                  </w:r>
                                </w:del>
                              </w:ins>
                              <w:ins w:id="93" w:author="Елизавета" w:date="2023-10-19T21:50:00Z">
                                <w:r w:rsidR="00FB353B">
                                  <w:t xml:space="preserve">Все </w:t>
                                </w:r>
                              </w:ins>
                              <w:ins w:id="94" w:author="Елизавета" w:date="2023-10-19T21:54:00Z">
                                <w:r w:rsidR="003A4596">
                                  <w:t>вещи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153E8C8" id="Надпись 9" o:spid="_x0000_s1031" type="#_x0000_t202" style="position:absolute;left:0;text-align:left;margin-left:40.8pt;margin-top:46.4pt;width:164.75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" filled="f" strokeweight=".5pt">
                  <v:textbox>
                    <w:txbxContent>
                      <w:p w:rsidR="00B97E1A" w:rsidRPr="00FB353B" w:rsidRDefault="002728BD" w:rsidP="00B97E1A">
                        <w:pPr>
                          <w:rPr>
                            <w:rPrChange w:id="95" w:author="Елизавета" w:date="2023-10-19T21:50:00Z">
                              <w:rPr/>
                            </w:rPrChange>
                          </w:rPr>
                        </w:pPr>
                        <w:ins w:id="96" w:author="Нечаева Елизавета" w:date="2023-10-16T17:08:00Z">
                          <w:del w:id="97" w:author="Елизавета" w:date="2023-10-19T21:48:00Z">
                            <w:r w:rsidDel="00FB353B">
                              <w:rPr>
                                <w:lang w:val="en-US"/>
                              </w:rPr>
                              <w:delText>Popular_products_block</w:delText>
                            </w:r>
                          </w:del>
                        </w:ins>
                        <w:ins w:id="98" w:author="Елизавета" w:date="2023-10-19T21:50:00Z">
                          <w:r w:rsidR="00FB353B">
                            <w:t xml:space="preserve">Все </w:t>
                          </w:r>
                        </w:ins>
                        <w:ins w:id="99" w:author="Елизавета" w:date="2023-10-19T21:54:00Z">
                          <w:r w:rsidR="003A4596">
                            <w:t>вещи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00" w:author="Нечаева Елизавета" w:date="2023-10-16T17:06:00Z">
        <w:r w:rsidR="00FB353B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5630116" wp14:editId="722DB2A2">
                  <wp:simplePos x="0" y="0"/>
                  <wp:positionH relativeFrom="margin">
                    <wp:posOffset>477520</wp:posOffset>
                  </wp:positionH>
                  <wp:positionV relativeFrom="paragraph">
                    <wp:posOffset>532130</wp:posOffset>
                  </wp:positionV>
                  <wp:extent cx="2604135" cy="512064"/>
                  <wp:effectExtent l="0" t="0" r="24765" b="21590"/>
                  <wp:wrapNone/>
                  <wp:docPr id="4" name="Прямоугольник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04135" cy="5120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533827" id="Прямоугольник 4" o:spid="_x0000_s1026" style="position:absolute;margin-left:37.6pt;margin-top:41.9pt;width:205.05pt;height:40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" fillcolor="#5b9bd5 [3204]" strokecolor="#1f4d78 [1604]" strokeweight="1pt">
                  <w10:wrap anchorx="margin"/>
                </v:rect>
              </w:pict>
            </mc:Fallback>
          </mc:AlternateContent>
        </w:r>
      </w:ins>
      <w:ins w:id="101" w:author="Нечаева Елизавета" w:date="2023-10-16T17:10:00Z">
        <w:r w:rsidR="00A01B26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5E2AE49D" wp14:editId="2E914D4D">
                  <wp:simplePos x="0" y="0"/>
                  <wp:positionH relativeFrom="column">
                    <wp:posOffset>-268148</wp:posOffset>
                  </wp:positionH>
                  <wp:positionV relativeFrom="paragraph">
                    <wp:posOffset>3328416</wp:posOffset>
                  </wp:positionV>
                  <wp:extent cx="6232551" cy="3562502"/>
                  <wp:effectExtent l="0" t="0" r="0" b="0"/>
                  <wp:wrapNone/>
                  <wp:docPr id="13" name="Надпись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232551" cy="3562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1B26" w:rsidRDefault="00A01B26">
                              <w:pPr>
                                <w:rPr>
                                  <w:ins w:id="102" w:author="Нечаева Елизавета" w:date="2023-10-16T17:10:00Z"/>
                                </w:rPr>
                              </w:pPr>
                              <w:ins w:id="103" w:author="Нечаева Елизавета" w:date="2023-10-16T17:10:00Z">
                                <w:r w:rsidRPr="00FB353B">
                                  <w:rPr>
                                    <w:rPrChange w:id="104" w:author="Елизавета" w:date="2023-10-19T21:40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 xml:space="preserve">4. </w:t>
                                </w:r>
                                <w:r>
                                  <w:t>Страницы сайта:</w:t>
                                </w:r>
                              </w:ins>
                            </w:p>
                            <w:p w:rsidR="00A01B26" w:rsidRDefault="00A01B26">
                              <w:pPr>
                                <w:rPr>
                                  <w:ins w:id="105" w:author="Нечаева Елизавета" w:date="2023-10-16T17:10:00Z"/>
                                </w:rPr>
                              </w:pPr>
                              <w:ins w:id="106" w:author="Нечаева Елизавета" w:date="2023-10-16T17:10:00Z">
                                <w:r>
                                  <w:t>1. Главная</w:t>
                                </w:r>
                              </w:ins>
                            </w:p>
                            <w:p w:rsidR="00A01B26" w:rsidRDefault="00A01B26">
                              <w:pPr>
                                <w:rPr>
                                  <w:ins w:id="107" w:author="Нечаева Елизавета" w:date="2023-10-16T17:11:00Z"/>
                                </w:rPr>
                              </w:pPr>
                              <w:ins w:id="108" w:author="Нечаева Елизавета" w:date="2023-10-16T17:10:00Z">
                                <w:r>
                                  <w:t xml:space="preserve">2. </w:t>
                                </w:r>
                              </w:ins>
                              <w:moveToRangeStart w:id="109" w:author="Елизавета" w:date="2023-10-19T21:53:00Z" w:name="move148644835"/>
                              <w:moveTo w:id="110" w:author="Елизавета" w:date="2023-10-19T21:53:00Z">
                                <w:r w:rsidR="003A4596">
                                  <w:t>страница корзины покупок</w:t>
                                </w:r>
                              </w:moveTo>
                              <w:moveToRangeEnd w:id="109"/>
                              <w:ins w:id="111" w:author="Елизавета" w:date="2023-10-19T21:53:00Z">
                                <w:r w:rsidR="003A4596">
                                  <w:t xml:space="preserve"> </w:t>
                                </w:r>
                              </w:ins>
                              <w:ins w:id="112" w:author="Нечаева Елизавета" w:date="2023-10-16T17:11:00Z">
                                <w:del w:id="113" w:author="Елизавета" w:date="2023-10-19T21:53:00Z">
                                  <w:r w:rsidDel="003A4596">
                                    <w:delText>Страница авторизации</w:delText>
                                  </w:r>
                                  <w:r w:rsidRPr="00A01B26" w:rsidDel="003A4596">
                                    <w:rPr>
                                      <w:rPrChange w:id="114" w:author="Нечаева Елизавета" w:date="2023-10-16T17:11:00Z">
                                        <w:rPr>
                                          <w:lang w:val="en-US"/>
                                        </w:rPr>
                                      </w:rPrChange>
                                    </w:rPr>
                                    <w:delText>/</w:delText>
                                  </w:r>
                                  <w:r w:rsidDel="003A4596">
                                    <w:delText>регистрации</w:delText>
                                  </w:r>
                                </w:del>
                              </w:ins>
                            </w:p>
                            <w:p w:rsidR="00224ACC" w:rsidRDefault="00A01B26">
                              <w:pPr>
                                <w:rPr>
                                  <w:ins w:id="115" w:author="Елизавета" w:date="2023-10-19T21:53:00Z"/>
                                </w:rPr>
                              </w:pPr>
                              <w:ins w:id="116" w:author="Нечаева Елизавета" w:date="2023-10-16T17:11:00Z">
                                <w:r>
                                  <w:t xml:space="preserve">3. </w:t>
                                </w:r>
                              </w:ins>
                              <w:ins w:id="117" w:author="Елизавета" w:date="2023-10-19T21:53:00Z">
                                <w:r w:rsidR="003A4596">
                                  <w:t>избранное</w:t>
                                </w:r>
                                <w:r w:rsidR="003A4596" w:rsidDel="003A4596">
                                  <w:t xml:space="preserve"> </w:t>
                                </w:r>
                              </w:ins>
                              <w:moveFromRangeStart w:id="118" w:author="Елизавета" w:date="2023-10-19T21:53:00Z" w:name="move148644835"/>
                              <w:moveFrom w:id="119" w:author="Елизавета" w:date="2023-10-19T21:53:00Z">
                                <w:ins w:id="120" w:author="Нечаева Елизавета" w:date="2023-10-16T17:11:00Z">
                                  <w:r w:rsidDel="003A4596">
                                    <w:t>страница корзины покупок</w:t>
                                  </w:r>
                                </w:ins>
                              </w:moveFrom>
                              <w:moveFromRangeEnd w:id="118"/>
                            </w:p>
                            <w:p w:rsidR="003A4596" w:rsidRDefault="003A4596">
                              <w:pPr>
                                <w:rPr>
                                  <w:ins w:id="121" w:author="Нечаева Елизавета" w:date="2023-10-16T17:11:00Z"/>
                                </w:rPr>
                              </w:pPr>
                            </w:p>
                            <w:p w:rsidR="00224ACC" w:rsidRPr="003A4596" w:rsidRDefault="00224ACC">
                              <w:pPr>
                                <w:rPr>
                                  <w:ins w:id="122" w:author="Нечаева Елизавета" w:date="2023-10-16T17:12:00Z"/>
                                  <w:lang w:val="en-US"/>
                                  <w:rPrChange w:id="123" w:author="Елизавета" w:date="2023-10-19T21:53:00Z">
                                    <w:rPr>
                                      <w:ins w:id="124" w:author="Нечаева Елизавета" w:date="2023-10-16T17:12:00Z"/>
                                      <w:lang w:val="en-US"/>
                                    </w:rPr>
                                  </w:rPrChange>
                                </w:rPr>
                              </w:pPr>
                              <w:ins w:id="125" w:author="Нечаева Елизавета" w:date="2023-10-16T17:11:00Z">
                                <w:r w:rsidRPr="003A4596">
                                  <w:rPr>
                                    <w:lang w:val="en-US"/>
                                    <w:rPrChange w:id="126" w:author="Елизавета" w:date="2023-10-19T21:53:00Z">
                                      <w:rPr/>
                                    </w:rPrChange>
                                  </w:rPr>
                                  <w:t>5.</w:t>
                                </w:r>
                                <w:del w:id="127" w:author="Елизавета" w:date="2023-10-19T21:52:00Z">
                                  <w:r w:rsidR="00A83483" w:rsidDel="003A4596">
                                    <w:rPr>
                                      <w:lang w:val="en-US"/>
                                    </w:rPr>
                                    <w:delText>Main</w:delText>
                                  </w:r>
                                </w:del>
                              </w:ins>
                              <w:ins w:id="128" w:author="Елизавета" w:date="2023-10-19T21:52:00Z">
                                <w:r w:rsidR="003A4596">
                                  <w:rPr>
                                    <w:lang w:val="en-US"/>
                                  </w:rPr>
                                  <w:t>Home</w:t>
                                </w:r>
                              </w:ins>
                              <w:ins w:id="129" w:author="Нечаева Елизавета" w:date="2023-10-16T17:11:00Z">
                                <w:r w:rsidR="00A83483" w:rsidRPr="003A4596">
                                  <w:rPr>
                                    <w:lang w:val="en-US"/>
                                    <w:rPrChange w:id="130" w:author="Елизавета" w:date="2023-10-19T21:53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>.</w:t>
                                </w:r>
                                <w:r w:rsidR="00A83483">
                                  <w:rPr>
                                    <w:lang w:val="en-US"/>
                                  </w:rPr>
                                  <w:t>js</w:t>
                                </w:r>
                              </w:ins>
                              <w:ins w:id="131" w:author="Елизавета" w:date="2023-10-19T21:52:00Z">
                                <w:r w:rsidR="003A4596">
                                  <w:rPr>
                                    <w:lang w:val="en-US"/>
                                  </w:rPr>
                                  <w:t>x</w:t>
                                </w:r>
                              </w:ins>
                              <w:ins w:id="132" w:author="Нечаева Елизавета" w:date="2023-10-16T17:11:00Z">
                                <w:r w:rsidR="00A83483" w:rsidRPr="003A4596">
                                  <w:rPr>
                                    <w:lang w:val="en-US"/>
                                    <w:rPrChange w:id="133" w:author="Елизавета" w:date="2023-10-19T21:53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del w:id="134" w:author="Елизавета" w:date="2023-10-19T21:52:00Z">
                                  <w:r w:rsidR="00A83483" w:rsidDel="003A4596">
                                    <w:rPr>
                                      <w:lang w:val="en-US"/>
                                    </w:rPr>
                                    <w:delText>Auth</w:delText>
                                  </w:r>
                                  <w:r w:rsidR="00A83483" w:rsidRPr="003A4596" w:rsidDel="003A4596">
                                    <w:rPr>
                                      <w:lang w:val="en-US"/>
                                      <w:rPrChange w:id="135" w:author="Елизавета" w:date="2023-10-19T21:53:00Z">
                                        <w:rPr>
                                          <w:lang w:val="en-US"/>
                                        </w:rPr>
                                      </w:rPrChange>
                                    </w:rPr>
                                    <w:delText>_</w:delText>
                                  </w:r>
                                  <w:r w:rsidR="00A83483" w:rsidDel="003A4596">
                                    <w:rPr>
                                      <w:lang w:val="en-US"/>
                                    </w:rPr>
                                    <w:delText>page</w:delText>
                                  </w:r>
                                </w:del>
                              </w:ins>
                              <w:proofErr w:type="spellStart"/>
                              <w:ins w:id="136" w:author="Елизавета" w:date="2023-10-19T21:52:00Z">
                                <w:r w:rsidR="003A4596">
                                  <w:rPr>
                                    <w:lang w:val="en-US"/>
                                  </w:rPr>
                                  <w:t>Orders</w:t>
                                </w:r>
                              </w:ins>
                              <w:ins w:id="137" w:author="Нечаева Елизавета" w:date="2023-10-16T17:11:00Z">
                                <w:r w:rsidR="00A83483" w:rsidRPr="003A4596">
                                  <w:rPr>
                                    <w:lang w:val="en-US"/>
                                    <w:rPrChange w:id="138" w:author="Елизавета" w:date="2023-10-19T21:53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>.</w:t>
                                </w:r>
                                <w:r w:rsidR="00A83483">
                                  <w:rPr>
                                    <w:lang w:val="en-US"/>
                                  </w:rPr>
                                  <w:t>js</w:t>
                                </w:r>
                              </w:ins>
                              <w:ins w:id="139" w:author="Елизавета" w:date="2023-10-19T21:52:00Z">
                                <w:r w:rsidR="003A4596">
                                  <w:rPr>
                                    <w:lang w:val="en-US"/>
                                  </w:rPr>
                                  <w:t>x</w:t>
                                </w:r>
                              </w:ins>
                              <w:proofErr w:type="spellEnd"/>
                              <w:ins w:id="140" w:author="Нечаева Елизавета" w:date="2023-10-16T17:11:00Z">
                                <w:r w:rsidR="00A83483" w:rsidRPr="003A4596">
                                  <w:rPr>
                                    <w:lang w:val="en-US"/>
                                    <w:rPrChange w:id="141" w:author="Елизавета" w:date="2023-10-19T21:53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</w:ins>
                              <w:ins w:id="142" w:author="Нечаева Елизавета" w:date="2023-10-16T17:12:00Z">
                                <w:del w:id="143" w:author="Елизавета" w:date="2023-10-19T21:53:00Z">
                                  <w:r w:rsidR="00A83483" w:rsidDel="003A4596">
                                    <w:rPr>
                                      <w:lang w:val="en-US"/>
                                    </w:rPr>
                                    <w:delText>Basket</w:delText>
                                  </w:r>
                                </w:del>
                              </w:ins>
                              <w:proofErr w:type="spellStart"/>
                              <w:ins w:id="144" w:author="Елизавета" w:date="2023-10-19T21:53:00Z">
                                <w:r w:rsidR="003A4596">
                                  <w:rPr>
                                    <w:lang w:val="en-US"/>
                                  </w:rPr>
                                  <w:t>Favorites</w:t>
                                </w:r>
                              </w:ins>
                              <w:ins w:id="145" w:author="Нечаева Елизавета" w:date="2023-10-16T17:12:00Z">
                                <w:r w:rsidR="00A83483" w:rsidRPr="003A4596">
                                  <w:rPr>
                                    <w:lang w:val="en-US"/>
                                    <w:rPrChange w:id="146" w:author="Елизавета" w:date="2023-10-19T21:53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>.</w:t>
                                </w:r>
                                <w:r w:rsidR="00A83483">
                                  <w:rPr>
                                    <w:lang w:val="en-US"/>
                                  </w:rPr>
                                  <w:t>js</w:t>
                                </w:r>
                              </w:ins>
                              <w:ins w:id="147" w:author="Елизавета" w:date="2023-10-19T21:52:00Z">
                                <w:r w:rsidR="003A4596">
                                  <w:rPr>
                                    <w:lang w:val="en-US"/>
                                  </w:rPr>
                                  <w:t>x</w:t>
                                </w:r>
                              </w:ins>
                              <w:proofErr w:type="spellEnd"/>
                            </w:p>
                            <w:p w:rsidR="00D13E02" w:rsidRDefault="00D13E02">
                              <w:pPr>
                                <w:rPr>
                                  <w:ins w:id="148" w:author="Нечаева Елизавета" w:date="2023-10-16T17:12:00Z"/>
                                </w:rPr>
                              </w:pPr>
                              <w:ins w:id="149" w:author="Нечаева Елизавета" w:date="2023-10-16T17:12:00Z">
                                <w:r w:rsidRPr="00FB353B">
                                  <w:rPr>
                                    <w:rPrChange w:id="150" w:author="Елизавета" w:date="2023-10-19T21:40:00Z">
                                      <w:rPr>
                                        <w:lang w:val="en-US"/>
                                      </w:rPr>
                                    </w:rPrChange>
                                  </w:rPr>
                                  <w:t>6.</w:t>
                                </w:r>
                                <w:r>
                                  <w:t xml:space="preserve"> Ответственные стороны:</w:t>
                                </w:r>
                              </w:ins>
                            </w:p>
                            <w:p w:rsidR="00D13E02" w:rsidRDefault="00D13E02">
                              <w:pPr>
                                <w:rPr>
                                  <w:ins w:id="151" w:author="Нечаева Елизавета" w:date="2023-10-16T17:13:00Z"/>
                                </w:rPr>
                              </w:pPr>
                              <w:ins w:id="152" w:author="Нечаева Елизавета" w:date="2023-10-16T17:12:00Z">
                                <w:r>
                                  <w:t>Спецификация, архитектура проекта</w:t>
                                </w:r>
                              </w:ins>
                              <w:ins w:id="153" w:author="Нечаева Елизавета" w:date="2023-10-16T17:13:00Z">
                                <w:r>
                                  <w:t>, главная страница- Нечаева Елизавета</w:t>
                                </w:r>
                              </w:ins>
                            </w:p>
                            <w:p w:rsidR="00D13E02" w:rsidRDefault="00D13E02">
                              <w:pPr>
                                <w:rPr>
                                  <w:ins w:id="154" w:author="Нечаева Елизавета" w:date="2023-10-16T17:13:00Z"/>
                                </w:rPr>
                              </w:pPr>
                              <w:ins w:id="155" w:author="Нечаева Елизавета" w:date="2023-10-16T17:13:00Z">
                                <w:r>
                                  <w:t>Страница авторизации- Круглов Данил</w:t>
                                </w:r>
                              </w:ins>
                            </w:p>
                            <w:p w:rsidR="00D13E02" w:rsidRDefault="00D13E02">
                              <w:pPr>
                                <w:rPr>
                                  <w:ins w:id="156" w:author="Нечаева Елизавета" w:date="2023-10-16T17:14:00Z"/>
                                </w:rPr>
                              </w:pPr>
                              <w:ins w:id="157" w:author="Нечаева Елизавета" w:date="2023-10-16T17:13:00Z">
                                <w:r>
                                  <w:t xml:space="preserve">Страница корзины покупок, главная страница </w:t>
                                </w:r>
                              </w:ins>
                              <w:ins w:id="158" w:author="Нечаева Елизавета" w:date="2023-10-16T17:14:00Z">
                                <w:r>
                                  <w:t>–</w:t>
                                </w:r>
                              </w:ins>
                              <w:ins w:id="159" w:author="Нечаева Елизавета" w:date="2023-10-16T17:13:00Z"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Чикишева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ins>
                              <w:ins w:id="160" w:author="Нечаева Елизавета" w:date="2023-10-16T17:14:00Z">
                                <w:r>
                                  <w:t>Арина</w:t>
                                </w:r>
                              </w:ins>
                            </w:p>
                            <w:p w:rsidR="00D13E02" w:rsidRPr="00D13E02" w:rsidRDefault="00D13E02">
                              <w:ins w:id="161" w:author="Нечаева Елизавета" w:date="2023-10-16T17:14:00Z">
                                <w:del w:id="162" w:author="Елизавета" w:date="2023-10-19T21:53:00Z">
                                  <w:r w:rsidDel="003A4596">
                                    <w:delText>Дизайн, верификация</w:delText>
                                  </w:r>
                                </w:del>
                              </w:ins>
                              <w:ins w:id="163" w:author="Елизавета" w:date="2023-10-19T21:53:00Z">
                                <w:r w:rsidR="003A4596">
                                  <w:t>Верификация</w:t>
                                </w:r>
                              </w:ins>
                              <w:ins w:id="164" w:author="Нечаева Елизавета" w:date="2023-10-16T17:14:00Z"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валидация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B703F7">
                                  <w:t>–</w:t>
                                </w:r>
                                <w:r>
                                  <w:t xml:space="preserve"> </w:t>
                                </w:r>
                                <w:r w:rsidR="00B703F7">
                                  <w:t>Резников Феликс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E2AE49D" id="Надпись 13" o:spid="_x0000_s1032" type="#_x0000_t202" style="position:absolute;left:0;text-align:left;margin-left:-21.1pt;margin-top:262.1pt;width:490.75pt;height:28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" filled="f" stroked="f" strokeweight=".5pt">
                  <v:textbox>
                    <w:txbxContent>
                      <w:p w:rsidR="00A01B26" w:rsidRDefault="00A01B26">
                        <w:pPr>
                          <w:rPr>
                            <w:ins w:id="165" w:author="Нечаева Елизавета" w:date="2023-10-16T17:10:00Z"/>
                          </w:rPr>
                        </w:pPr>
                        <w:ins w:id="166" w:author="Нечаева Елизавета" w:date="2023-10-16T17:10:00Z">
                          <w:r w:rsidRPr="00FB353B">
                            <w:rPr>
                              <w:rPrChange w:id="167" w:author="Елизавета" w:date="2023-10-19T21:40:00Z">
                                <w:rPr>
                                  <w:lang w:val="en-US"/>
                                </w:rPr>
                              </w:rPrChange>
                            </w:rPr>
                            <w:t xml:space="preserve">4. </w:t>
                          </w:r>
                          <w:r>
                            <w:t>Страницы сайта:</w:t>
                          </w:r>
                        </w:ins>
                      </w:p>
                      <w:p w:rsidR="00A01B26" w:rsidRDefault="00A01B26">
                        <w:pPr>
                          <w:rPr>
                            <w:ins w:id="168" w:author="Нечаева Елизавета" w:date="2023-10-16T17:10:00Z"/>
                          </w:rPr>
                        </w:pPr>
                        <w:ins w:id="169" w:author="Нечаева Елизавета" w:date="2023-10-16T17:10:00Z">
                          <w:r>
                            <w:t>1. Главная</w:t>
                          </w:r>
                        </w:ins>
                      </w:p>
                      <w:p w:rsidR="00A01B26" w:rsidRDefault="00A01B26">
                        <w:pPr>
                          <w:rPr>
                            <w:ins w:id="170" w:author="Нечаева Елизавета" w:date="2023-10-16T17:11:00Z"/>
                          </w:rPr>
                        </w:pPr>
                        <w:ins w:id="171" w:author="Нечаева Елизавета" w:date="2023-10-16T17:10:00Z">
                          <w:r>
                            <w:t xml:space="preserve">2. </w:t>
                          </w:r>
                        </w:ins>
                        <w:moveToRangeStart w:id="172" w:author="Елизавета" w:date="2023-10-19T21:53:00Z" w:name="move148644835"/>
                        <w:moveTo w:id="173" w:author="Елизавета" w:date="2023-10-19T21:53:00Z">
                          <w:r w:rsidR="003A4596">
                            <w:t>страница корзины покупок</w:t>
                          </w:r>
                        </w:moveTo>
                        <w:moveToRangeEnd w:id="172"/>
                        <w:ins w:id="174" w:author="Елизавета" w:date="2023-10-19T21:53:00Z">
                          <w:r w:rsidR="003A4596">
                            <w:t xml:space="preserve"> </w:t>
                          </w:r>
                        </w:ins>
                        <w:ins w:id="175" w:author="Нечаева Елизавета" w:date="2023-10-16T17:11:00Z">
                          <w:del w:id="176" w:author="Елизавета" w:date="2023-10-19T21:53:00Z">
                            <w:r w:rsidDel="003A4596">
                              <w:delText>Страница авторизации</w:delText>
                            </w:r>
                            <w:r w:rsidRPr="00A01B26" w:rsidDel="003A4596">
                              <w:rPr>
                                <w:rPrChange w:id="177" w:author="Нечаева Елизавета" w:date="2023-10-16T17:11:00Z">
                                  <w:rPr>
                                    <w:lang w:val="en-US"/>
                                  </w:rPr>
                                </w:rPrChange>
                              </w:rPr>
                              <w:delText>/</w:delText>
                            </w:r>
                            <w:r w:rsidDel="003A4596">
                              <w:delText>регистрации</w:delText>
                            </w:r>
                          </w:del>
                        </w:ins>
                      </w:p>
                      <w:p w:rsidR="00224ACC" w:rsidRDefault="00A01B26">
                        <w:pPr>
                          <w:rPr>
                            <w:ins w:id="178" w:author="Елизавета" w:date="2023-10-19T21:53:00Z"/>
                          </w:rPr>
                        </w:pPr>
                        <w:ins w:id="179" w:author="Нечаева Елизавета" w:date="2023-10-16T17:11:00Z">
                          <w:r>
                            <w:t xml:space="preserve">3. </w:t>
                          </w:r>
                        </w:ins>
                        <w:ins w:id="180" w:author="Елизавета" w:date="2023-10-19T21:53:00Z">
                          <w:r w:rsidR="003A4596">
                            <w:t>избранное</w:t>
                          </w:r>
                          <w:r w:rsidR="003A4596" w:rsidDel="003A4596">
                            <w:t xml:space="preserve"> </w:t>
                          </w:r>
                        </w:ins>
                        <w:moveFromRangeStart w:id="181" w:author="Елизавета" w:date="2023-10-19T21:53:00Z" w:name="move148644835"/>
                        <w:moveFrom w:id="182" w:author="Елизавета" w:date="2023-10-19T21:53:00Z">
                          <w:ins w:id="183" w:author="Нечаева Елизавета" w:date="2023-10-16T17:11:00Z">
                            <w:r w:rsidDel="003A4596">
                              <w:t>страница корзины покупок</w:t>
                            </w:r>
                          </w:ins>
                        </w:moveFrom>
                        <w:moveFromRangeEnd w:id="181"/>
                      </w:p>
                      <w:p w:rsidR="003A4596" w:rsidRDefault="003A4596">
                        <w:pPr>
                          <w:rPr>
                            <w:ins w:id="184" w:author="Нечаева Елизавета" w:date="2023-10-16T17:11:00Z"/>
                          </w:rPr>
                        </w:pPr>
                      </w:p>
                      <w:p w:rsidR="00224ACC" w:rsidRPr="003A4596" w:rsidRDefault="00224ACC">
                        <w:pPr>
                          <w:rPr>
                            <w:ins w:id="185" w:author="Нечаева Елизавета" w:date="2023-10-16T17:12:00Z"/>
                            <w:lang w:val="en-US"/>
                            <w:rPrChange w:id="186" w:author="Елизавета" w:date="2023-10-19T21:53:00Z">
                              <w:rPr>
                                <w:ins w:id="187" w:author="Нечаева Елизавета" w:date="2023-10-16T17:12:00Z"/>
                                <w:lang w:val="en-US"/>
                              </w:rPr>
                            </w:rPrChange>
                          </w:rPr>
                        </w:pPr>
                        <w:ins w:id="188" w:author="Нечаева Елизавета" w:date="2023-10-16T17:11:00Z">
                          <w:r w:rsidRPr="003A4596">
                            <w:rPr>
                              <w:lang w:val="en-US"/>
                              <w:rPrChange w:id="189" w:author="Елизавета" w:date="2023-10-19T21:53:00Z">
                                <w:rPr/>
                              </w:rPrChange>
                            </w:rPr>
                            <w:t>5.</w:t>
                          </w:r>
                          <w:del w:id="190" w:author="Елизавета" w:date="2023-10-19T21:52:00Z">
                            <w:r w:rsidR="00A83483" w:rsidDel="003A4596">
                              <w:rPr>
                                <w:lang w:val="en-US"/>
                              </w:rPr>
                              <w:delText>Main</w:delText>
                            </w:r>
                          </w:del>
                        </w:ins>
                        <w:ins w:id="191" w:author="Елизавета" w:date="2023-10-19T21:52:00Z">
                          <w:r w:rsidR="003A4596">
                            <w:rPr>
                              <w:lang w:val="en-US"/>
                            </w:rPr>
                            <w:t>Home</w:t>
                          </w:r>
                        </w:ins>
                        <w:ins w:id="192" w:author="Нечаева Елизавета" w:date="2023-10-16T17:11:00Z">
                          <w:r w:rsidR="00A83483" w:rsidRPr="003A4596">
                            <w:rPr>
                              <w:lang w:val="en-US"/>
                              <w:rPrChange w:id="193" w:author="Елизавета" w:date="2023-10-19T21:53:00Z">
                                <w:rPr>
                                  <w:lang w:val="en-US"/>
                                </w:rPr>
                              </w:rPrChange>
                            </w:rPr>
                            <w:t>.</w:t>
                          </w:r>
                          <w:r w:rsidR="00A83483">
                            <w:rPr>
                              <w:lang w:val="en-US"/>
                            </w:rPr>
                            <w:t>js</w:t>
                          </w:r>
                        </w:ins>
                        <w:ins w:id="194" w:author="Елизавета" w:date="2023-10-19T21:52:00Z">
                          <w:r w:rsidR="003A4596">
                            <w:rPr>
                              <w:lang w:val="en-US"/>
                            </w:rPr>
                            <w:t>x</w:t>
                          </w:r>
                        </w:ins>
                        <w:ins w:id="195" w:author="Нечаева Елизавета" w:date="2023-10-16T17:11:00Z">
                          <w:r w:rsidR="00A83483" w:rsidRPr="003A4596">
                            <w:rPr>
                              <w:lang w:val="en-US"/>
                              <w:rPrChange w:id="196" w:author="Елизавета" w:date="2023-10-19T21:53:00Z">
                                <w:rPr>
                                  <w:lang w:val="en-US"/>
                                </w:rPr>
                              </w:rPrChange>
                            </w:rPr>
                            <w:t xml:space="preserve">, </w:t>
                          </w:r>
                          <w:del w:id="197" w:author="Елизавета" w:date="2023-10-19T21:52:00Z">
                            <w:r w:rsidR="00A83483" w:rsidDel="003A4596">
                              <w:rPr>
                                <w:lang w:val="en-US"/>
                              </w:rPr>
                              <w:delText>Auth</w:delText>
                            </w:r>
                            <w:r w:rsidR="00A83483" w:rsidRPr="003A4596" w:rsidDel="003A4596">
                              <w:rPr>
                                <w:lang w:val="en-US"/>
                                <w:rPrChange w:id="198" w:author="Елизавета" w:date="2023-10-19T21:53:00Z">
                                  <w:rPr>
                                    <w:lang w:val="en-US"/>
                                  </w:rPr>
                                </w:rPrChange>
                              </w:rPr>
                              <w:delText>_</w:delText>
                            </w:r>
                            <w:r w:rsidR="00A83483" w:rsidDel="003A4596">
                              <w:rPr>
                                <w:lang w:val="en-US"/>
                              </w:rPr>
                              <w:delText>page</w:delText>
                            </w:r>
                          </w:del>
                        </w:ins>
                        <w:proofErr w:type="spellStart"/>
                        <w:ins w:id="199" w:author="Елизавета" w:date="2023-10-19T21:52:00Z">
                          <w:r w:rsidR="003A4596">
                            <w:rPr>
                              <w:lang w:val="en-US"/>
                            </w:rPr>
                            <w:t>Orders</w:t>
                          </w:r>
                        </w:ins>
                        <w:ins w:id="200" w:author="Нечаева Елизавета" w:date="2023-10-16T17:11:00Z">
                          <w:r w:rsidR="00A83483" w:rsidRPr="003A4596">
                            <w:rPr>
                              <w:lang w:val="en-US"/>
                              <w:rPrChange w:id="201" w:author="Елизавета" w:date="2023-10-19T21:53:00Z">
                                <w:rPr>
                                  <w:lang w:val="en-US"/>
                                </w:rPr>
                              </w:rPrChange>
                            </w:rPr>
                            <w:t>.</w:t>
                          </w:r>
                          <w:r w:rsidR="00A83483">
                            <w:rPr>
                              <w:lang w:val="en-US"/>
                            </w:rPr>
                            <w:t>js</w:t>
                          </w:r>
                        </w:ins>
                        <w:ins w:id="202" w:author="Елизавета" w:date="2023-10-19T21:52:00Z">
                          <w:r w:rsidR="003A4596">
                            <w:rPr>
                              <w:lang w:val="en-US"/>
                            </w:rPr>
                            <w:t>x</w:t>
                          </w:r>
                        </w:ins>
                        <w:proofErr w:type="spellEnd"/>
                        <w:ins w:id="203" w:author="Нечаева Елизавета" w:date="2023-10-16T17:11:00Z">
                          <w:r w:rsidR="00A83483" w:rsidRPr="003A4596">
                            <w:rPr>
                              <w:lang w:val="en-US"/>
                              <w:rPrChange w:id="204" w:author="Елизавета" w:date="2023-10-19T21:53:00Z">
                                <w:rPr>
                                  <w:lang w:val="en-US"/>
                                </w:rPr>
                              </w:rPrChange>
                            </w:rPr>
                            <w:t xml:space="preserve">, </w:t>
                          </w:r>
                        </w:ins>
                        <w:ins w:id="205" w:author="Нечаева Елизавета" w:date="2023-10-16T17:12:00Z">
                          <w:del w:id="206" w:author="Елизавета" w:date="2023-10-19T21:53:00Z">
                            <w:r w:rsidR="00A83483" w:rsidDel="003A4596">
                              <w:rPr>
                                <w:lang w:val="en-US"/>
                              </w:rPr>
                              <w:delText>Basket</w:delText>
                            </w:r>
                          </w:del>
                        </w:ins>
                        <w:proofErr w:type="spellStart"/>
                        <w:ins w:id="207" w:author="Елизавета" w:date="2023-10-19T21:53:00Z">
                          <w:r w:rsidR="003A4596">
                            <w:rPr>
                              <w:lang w:val="en-US"/>
                            </w:rPr>
                            <w:t>Favorites</w:t>
                          </w:r>
                        </w:ins>
                        <w:ins w:id="208" w:author="Нечаева Елизавета" w:date="2023-10-16T17:12:00Z">
                          <w:r w:rsidR="00A83483" w:rsidRPr="003A4596">
                            <w:rPr>
                              <w:lang w:val="en-US"/>
                              <w:rPrChange w:id="209" w:author="Елизавета" w:date="2023-10-19T21:53:00Z">
                                <w:rPr>
                                  <w:lang w:val="en-US"/>
                                </w:rPr>
                              </w:rPrChange>
                            </w:rPr>
                            <w:t>.</w:t>
                          </w:r>
                          <w:r w:rsidR="00A83483">
                            <w:rPr>
                              <w:lang w:val="en-US"/>
                            </w:rPr>
                            <w:t>js</w:t>
                          </w:r>
                        </w:ins>
                        <w:ins w:id="210" w:author="Елизавета" w:date="2023-10-19T21:52:00Z">
                          <w:r w:rsidR="003A4596">
                            <w:rPr>
                              <w:lang w:val="en-US"/>
                            </w:rPr>
                            <w:t>x</w:t>
                          </w:r>
                        </w:ins>
                        <w:proofErr w:type="spellEnd"/>
                      </w:p>
                      <w:p w:rsidR="00D13E02" w:rsidRDefault="00D13E02">
                        <w:pPr>
                          <w:rPr>
                            <w:ins w:id="211" w:author="Нечаева Елизавета" w:date="2023-10-16T17:12:00Z"/>
                          </w:rPr>
                        </w:pPr>
                        <w:ins w:id="212" w:author="Нечаева Елизавета" w:date="2023-10-16T17:12:00Z">
                          <w:r w:rsidRPr="00FB353B">
                            <w:rPr>
                              <w:rPrChange w:id="213" w:author="Елизавета" w:date="2023-10-19T21:40:00Z">
                                <w:rPr>
                                  <w:lang w:val="en-US"/>
                                </w:rPr>
                              </w:rPrChange>
                            </w:rPr>
                            <w:t>6.</w:t>
                          </w:r>
                          <w:r>
                            <w:t xml:space="preserve"> Ответственные стороны:</w:t>
                          </w:r>
                        </w:ins>
                      </w:p>
                      <w:p w:rsidR="00D13E02" w:rsidRDefault="00D13E02">
                        <w:pPr>
                          <w:rPr>
                            <w:ins w:id="214" w:author="Нечаева Елизавета" w:date="2023-10-16T17:13:00Z"/>
                          </w:rPr>
                        </w:pPr>
                        <w:ins w:id="215" w:author="Нечаева Елизавета" w:date="2023-10-16T17:12:00Z">
                          <w:r>
                            <w:t>Спецификация, архитектура проекта</w:t>
                          </w:r>
                        </w:ins>
                        <w:ins w:id="216" w:author="Нечаева Елизавета" w:date="2023-10-16T17:13:00Z">
                          <w:r>
                            <w:t>, главная страница- Нечаева Елизавета</w:t>
                          </w:r>
                        </w:ins>
                      </w:p>
                      <w:p w:rsidR="00D13E02" w:rsidRDefault="00D13E02">
                        <w:pPr>
                          <w:rPr>
                            <w:ins w:id="217" w:author="Нечаева Елизавета" w:date="2023-10-16T17:13:00Z"/>
                          </w:rPr>
                        </w:pPr>
                        <w:ins w:id="218" w:author="Нечаева Елизавета" w:date="2023-10-16T17:13:00Z">
                          <w:r>
                            <w:t>Страница авторизации- Круглов Данил</w:t>
                          </w:r>
                        </w:ins>
                      </w:p>
                      <w:p w:rsidR="00D13E02" w:rsidRDefault="00D13E02">
                        <w:pPr>
                          <w:rPr>
                            <w:ins w:id="219" w:author="Нечаева Елизавета" w:date="2023-10-16T17:14:00Z"/>
                          </w:rPr>
                        </w:pPr>
                        <w:ins w:id="220" w:author="Нечаева Елизавета" w:date="2023-10-16T17:13:00Z">
                          <w:r>
                            <w:t xml:space="preserve">Страница корзины покупок, главная страница </w:t>
                          </w:r>
                        </w:ins>
                        <w:ins w:id="221" w:author="Нечаева Елизавета" w:date="2023-10-16T17:14:00Z">
                          <w:r>
                            <w:t>–</w:t>
                          </w:r>
                        </w:ins>
                        <w:ins w:id="222" w:author="Нечаева Елизавета" w:date="2023-10-16T17:13:00Z">
                          <w:r>
                            <w:t xml:space="preserve"> </w:t>
                          </w:r>
                          <w:proofErr w:type="spellStart"/>
                          <w:r>
                            <w:t>Чикишева</w:t>
                          </w:r>
                          <w:proofErr w:type="spellEnd"/>
                          <w:r>
                            <w:t xml:space="preserve"> </w:t>
                          </w:r>
                        </w:ins>
                        <w:ins w:id="223" w:author="Нечаева Елизавета" w:date="2023-10-16T17:14:00Z">
                          <w:r>
                            <w:t>Арина</w:t>
                          </w:r>
                        </w:ins>
                      </w:p>
                      <w:p w:rsidR="00D13E02" w:rsidRPr="00D13E02" w:rsidRDefault="00D13E02">
                        <w:ins w:id="224" w:author="Нечаева Елизавета" w:date="2023-10-16T17:14:00Z">
                          <w:del w:id="225" w:author="Елизавета" w:date="2023-10-19T21:53:00Z">
                            <w:r w:rsidDel="003A4596">
                              <w:delText>Дизайн, верификация</w:delText>
                            </w:r>
                          </w:del>
                        </w:ins>
                        <w:ins w:id="226" w:author="Елизавета" w:date="2023-10-19T21:53:00Z">
                          <w:r w:rsidR="003A4596">
                            <w:t>Верификация</w:t>
                          </w:r>
                        </w:ins>
                        <w:ins w:id="227" w:author="Нечаева Елизавета" w:date="2023-10-16T17:14:00Z">
                          <w:r>
                            <w:t xml:space="preserve">, </w:t>
                          </w:r>
                          <w:proofErr w:type="spellStart"/>
                          <w:r>
                            <w:t>валидация</w:t>
                          </w:r>
                          <w:proofErr w:type="spellEnd"/>
                          <w:r>
                            <w:t xml:space="preserve"> </w:t>
                          </w:r>
                          <w:r w:rsidR="00B703F7">
                            <w:t>–</w:t>
                          </w:r>
                          <w:r>
                            <w:t xml:space="preserve"> </w:t>
                          </w:r>
                          <w:r w:rsidR="00B703F7">
                            <w:t>Резников Феликс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28" w:author="Нечаева Елизавета" w:date="2023-10-16T17:08:00Z">
        <w:r w:rsidR="00B97E1A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0768" behindDoc="0" locked="0" layoutInCell="1" allowOverlap="1" wp14:anchorId="174F5CE4" wp14:editId="5AAB491B">
                  <wp:simplePos x="0" y="0"/>
                  <wp:positionH relativeFrom="column">
                    <wp:posOffset>564236</wp:posOffset>
                  </wp:positionH>
                  <wp:positionV relativeFrom="paragraph">
                    <wp:posOffset>2829560</wp:posOffset>
                  </wp:positionV>
                  <wp:extent cx="2092147" cy="263347"/>
                  <wp:effectExtent l="0" t="0" r="22860" b="2286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92147" cy="2633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E1A" w:rsidRPr="009F5FCC" w:rsidRDefault="002728BD" w:rsidP="00B97E1A">
                              <w:pPr>
                                <w:rPr>
                                  <w:lang w:val="en-US"/>
                                  <w:rPrChange w:id="229" w:author="Нечаева Елизавета" w:date="2023-10-16T17:06:00Z">
                                    <w:rPr/>
                                  </w:rPrChange>
                                </w:rPr>
                              </w:pPr>
                              <w:ins w:id="230" w:author="Нечаева Елизавета" w:date="2023-10-16T17:09:00Z">
                                <w:r>
                                  <w:rPr>
                                    <w:lang w:val="en-US"/>
                                  </w:rPr>
                                  <w:t>f</w:t>
                                </w:r>
                                <w:r w:rsidR="00D20D53">
                                  <w:rPr>
                                    <w:lang w:val="en-US"/>
                                  </w:rPr>
                                  <w:t>ooter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74F5CE4" id="Надпись 12" o:spid="_x0000_s1033" type="#_x0000_t202" style="position:absolute;left:0;text-align:left;margin-left:44.45pt;margin-top:222.8pt;width:164.75pt;height:2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" filled="f" strokeweight=".5pt">
                  <v:textbox>
                    <w:txbxContent>
                      <w:p w:rsidR="00B97E1A" w:rsidRPr="009F5FCC" w:rsidRDefault="002728BD" w:rsidP="00B97E1A">
                        <w:pPr>
                          <w:rPr>
                            <w:lang w:val="en-US"/>
                            <w:rPrChange w:id="231" w:author="Нечаева Елизавета" w:date="2023-10-16T17:06:00Z">
                              <w:rPr/>
                            </w:rPrChange>
                          </w:rPr>
                        </w:pPr>
                        <w:ins w:id="232" w:author="Нечаева Елизавета" w:date="2023-10-16T17:09:00Z">
                          <w:r>
                            <w:rPr>
                              <w:lang w:val="en-US"/>
                            </w:rPr>
                            <w:t>f</w:t>
                          </w:r>
                          <w:r w:rsidR="00D20D53">
                            <w:rPr>
                              <w:lang w:val="en-US"/>
                            </w:rPr>
                            <w:t>ooter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33" w:author="Нечаева Елизавета" w:date="2023-10-16T17:07:00Z">
        <w:del w:id="234" w:author="Елизавета" w:date="2023-10-19T21:44:00Z">
          <w:r w:rsidR="00B97E1A" w:rsidDel="00FB353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8206613" wp14:editId="0DF8DBDE">
                    <wp:simplePos x="0" y="0"/>
                    <wp:positionH relativeFrom="column">
                      <wp:posOffset>526694</wp:posOffset>
                    </wp:positionH>
                    <wp:positionV relativeFrom="paragraph">
                      <wp:posOffset>562661</wp:posOffset>
                    </wp:positionV>
                    <wp:extent cx="2092147" cy="263347"/>
                    <wp:effectExtent l="0" t="0" r="22860" b="22860"/>
                    <wp:wrapNone/>
                    <wp:docPr id="8" name="Надпись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2147" cy="2633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E1A" w:rsidRPr="009F5FCC" w:rsidRDefault="002728BD" w:rsidP="00B97E1A">
                                <w:pPr>
                                  <w:rPr>
                                    <w:lang w:val="en-US"/>
                                    <w:rPrChange w:id="235" w:author="Нечаева Елизавета" w:date="2023-10-16T17:06:00Z">
                                      <w:rPr/>
                                    </w:rPrChange>
                                  </w:rPr>
                                </w:pPr>
                                <w:proofErr w:type="spellStart"/>
                                <w:ins w:id="236" w:author="Нечаева Елизавета" w:date="2023-10-16T17:08:00Z">
                                  <w:r>
                                    <w:rPr>
                                      <w:lang w:val="en-US"/>
                                    </w:rPr>
                                    <w:t>navbar</w:t>
                                  </w:r>
                                </w:ins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8206613" id="Надпись 8" o:spid="_x0000_s1034" type="#_x0000_t202" style="position:absolute;left:0;text-align:left;margin-left:41.45pt;margin-top:44.3pt;width:164.75pt;height:2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" filled="f" strokeweight=".5pt">
                    <v:textbox>
                      <w:txbxContent>
                        <w:p w:rsidR="00B97E1A" w:rsidRPr="009F5FCC" w:rsidRDefault="002728BD" w:rsidP="00B97E1A">
                          <w:pPr>
                            <w:rPr>
                              <w:lang w:val="en-US"/>
                              <w:rPrChange w:id="237" w:author="Нечаева Елизавета" w:date="2023-10-16T17:06:00Z">
                                <w:rPr/>
                              </w:rPrChange>
                            </w:rPr>
                          </w:pPr>
                          <w:proofErr w:type="spellStart"/>
                          <w:ins w:id="238" w:author="Нечаева Елизавета" w:date="2023-10-16T17:08:00Z">
                            <w:r>
                              <w:rPr>
                                <w:lang w:val="en-US"/>
                              </w:rPr>
                              <w:t>navbar</w:t>
                            </w:r>
                          </w:ins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del>
        <w:r w:rsidR="007A3AC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1F179BF5" wp14:editId="67C6C458">
                  <wp:simplePos x="0" y="0"/>
                  <wp:positionH relativeFrom="column">
                    <wp:posOffset>475336</wp:posOffset>
                  </wp:positionH>
                  <wp:positionV relativeFrom="paragraph">
                    <wp:posOffset>2750160</wp:posOffset>
                  </wp:positionV>
                  <wp:extent cx="5200650" cy="371475"/>
                  <wp:effectExtent l="0" t="0" r="19050" b="28575"/>
                  <wp:wrapNone/>
                  <wp:docPr id="7" name="Прямоугольник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006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AB2B2" id="Прямоугольник 7" o:spid="_x0000_s1026" style="position:absolute;margin-left:37.45pt;margin-top:216.55pt;width:409.5pt;height:2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" fillcolor="#5b9bd5 [3204]" strokecolor="#1f4d78 [1604]" strokeweight="1pt"/>
              </w:pict>
            </mc:Fallback>
          </mc:AlternateContent>
        </w:r>
      </w:ins>
      <w:ins w:id="239" w:author="Нечаева Елизавета" w:date="2023-10-16T17:06:00Z">
        <w:del w:id="240" w:author="Елизавета" w:date="2023-10-19T21:44:00Z">
          <w:r w:rsidR="007A3AC3" w:rsidDel="00FB353B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67429A" wp14:editId="4772F798">
                    <wp:simplePos x="0" y="0"/>
                    <wp:positionH relativeFrom="margin">
                      <wp:posOffset>477215</wp:posOffset>
                    </wp:positionH>
                    <wp:positionV relativeFrom="paragraph">
                      <wp:posOffset>533120</wp:posOffset>
                    </wp:positionV>
                    <wp:extent cx="5200650" cy="371475"/>
                    <wp:effectExtent l="0" t="0" r="19050" b="28575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200650" cy="371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7030A" id="Прямоугольник 3" o:spid="_x0000_s1026" style="position:absolute;margin-left:37.6pt;margin-top:42pt;width:409.5pt;height:29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" fillcolor="#5b9bd5 [3204]" strokecolor="#1f4d78 [1604]" strokeweight="1pt">
                    <w10:wrap anchorx="margin"/>
                  </v:rect>
                </w:pict>
              </mc:Fallback>
            </mc:AlternateContent>
          </w:r>
        </w:del>
      </w:ins>
      <w:ins w:id="241" w:author="Нечаева Елизавета" w:date="2023-10-16T17:09:00Z">
        <w:r w:rsidR="00557ABB" w:rsidRPr="00FB353B">
          <w:rPr>
            <w:rPrChange w:id="242" w:author="Елизавета" w:date="2023-10-19T21:40:00Z">
              <w:rPr>
                <w:lang w:val="en-US"/>
              </w:rPr>
            </w:rPrChange>
          </w:rPr>
          <w:t xml:space="preserve"> </w:t>
        </w:r>
      </w:ins>
    </w:p>
    <w:sectPr w:rsidR="001E4B07" w:rsidRPr="001E4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8672B"/>
    <w:multiLevelType w:val="hybridMultilevel"/>
    <w:tmpl w:val="8B2A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лизавета">
    <w15:presenceInfo w15:providerId="None" w15:userId="Елизавета"/>
  </w15:person>
  <w15:person w15:author="Нечаева Елизавета">
    <w15:presenceInfo w15:providerId="AD" w15:userId="S-1-5-21-1863725610-3897585447-2502202324-211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4C"/>
    <w:rsid w:val="001E4B07"/>
    <w:rsid w:val="00224ACC"/>
    <w:rsid w:val="002728BD"/>
    <w:rsid w:val="003A4596"/>
    <w:rsid w:val="00557ABB"/>
    <w:rsid w:val="005A31A3"/>
    <w:rsid w:val="007A3AC3"/>
    <w:rsid w:val="009F5FCC"/>
    <w:rsid w:val="00A01B26"/>
    <w:rsid w:val="00A41F2F"/>
    <w:rsid w:val="00A83483"/>
    <w:rsid w:val="00AE244C"/>
    <w:rsid w:val="00B703F7"/>
    <w:rsid w:val="00B97E1A"/>
    <w:rsid w:val="00D13E02"/>
    <w:rsid w:val="00D20D53"/>
    <w:rsid w:val="00FB3265"/>
    <w:rsid w:val="00F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3CAC"/>
  <w15:chartTrackingRefBased/>
  <w15:docId w15:val="{97316035-CAD3-4C79-B018-846DB5EA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Нечаева Елизавета</dc:creator>
  <cp:keywords/>
  <dc:description/>
  <cp:lastModifiedBy>Елизавета</cp:lastModifiedBy>
  <cp:revision>17</cp:revision>
  <dcterms:created xsi:type="dcterms:W3CDTF">2023-10-16T06:58:00Z</dcterms:created>
  <dcterms:modified xsi:type="dcterms:W3CDTF">2023-10-19T11:54:00Z</dcterms:modified>
</cp:coreProperties>
</file>